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62" w:rsidRPr="001932C0" w:rsidRDefault="00380662" w:rsidP="001932C0">
      <w:pPr>
        <w:spacing w:after="0"/>
        <w:jc w:val="center"/>
        <w:rPr>
          <w:rFonts w:ascii="Arial" w:hAnsi="Arial" w:cs="Arial"/>
          <w:b/>
        </w:rPr>
      </w:pPr>
      <w:r w:rsidRPr="001932C0">
        <w:rPr>
          <w:rFonts w:ascii="Arial" w:hAnsi="Arial" w:cs="Arial"/>
          <w:b/>
        </w:rPr>
        <w:t>NML 502</w:t>
      </w:r>
      <w:ins w:id="0" w:author="Kenny Groszman" w:date="2017-03-22T21:34:00Z">
        <w:r w:rsidR="006E18B0">
          <w:rPr>
            <w:rFonts w:ascii="Arial" w:hAnsi="Arial" w:cs="Arial"/>
            <w:b/>
          </w:rPr>
          <w:t xml:space="preserve"> -</w:t>
        </w:r>
      </w:ins>
      <w:r w:rsidRPr="001932C0">
        <w:rPr>
          <w:rFonts w:ascii="Arial" w:hAnsi="Arial" w:cs="Arial"/>
          <w:b/>
        </w:rPr>
        <w:t xml:space="preserve"> </w:t>
      </w:r>
      <w:r w:rsidR="00E31893" w:rsidRPr="001932C0">
        <w:rPr>
          <w:rFonts w:ascii="Arial" w:hAnsi="Arial" w:cs="Arial"/>
          <w:b/>
        </w:rPr>
        <w:t>Learning How to Optimally Play Blackjack</w:t>
      </w:r>
    </w:p>
    <w:p w:rsidR="00380662" w:rsidRPr="001932C0" w:rsidRDefault="00380662" w:rsidP="001932C0">
      <w:pPr>
        <w:spacing w:after="0"/>
        <w:jc w:val="center"/>
        <w:rPr>
          <w:rFonts w:ascii="Arial" w:hAnsi="Arial" w:cs="Arial"/>
        </w:rPr>
      </w:pPr>
      <w:r w:rsidRPr="001932C0">
        <w:rPr>
          <w:rFonts w:ascii="Arial" w:hAnsi="Arial" w:cs="Arial"/>
        </w:rPr>
        <w:t xml:space="preserve">Jeremy David, Ken </w:t>
      </w:r>
      <w:proofErr w:type="spellStart"/>
      <w:r w:rsidRPr="001932C0">
        <w:rPr>
          <w:rFonts w:ascii="Arial" w:hAnsi="Arial" w:cs="Arial"/>
        </w:rPr>
        <w:t>Groszman</w:t>
      </w:r>
      <w:proofErr w:type="spellEnd"/>
    </w:p>
    <w:p w:rsidR="00380662" w:rsidRPr="001932C0" w:rsidRDefault="00380662" w:rsidP="001932C0">
      <w:pPr>
        <w:spacing w:after="0"/>
        <w:jc w:val="center"/>
        <w:rPr>
          <w:rFonts w:ascii="Arial" w:hAnsi="Arial" w:cs="Arial"/>
        </w:rPr>
      </w:pPr>
      <w:r w:rsidRPr="001932C0">
        <w:rPr>
          <w:rFonts w:ascii="Arial" w:hAnsi="Arial" w:cs="Arial"/>
        </w:rPr>
        <w:t>3/20/2017</w:t>
      </w:r>
    </w:p>
    <w:p w:rsidR="001932C0" w:rsidRPr="001932C0" w:rsidRDefault="001932C0" w:rsidP="001932C0">
      <w:pPr>
        <w:spacing w:after="0"/>
        <w:rPr>
          <w:rFonts w:ascii="Arial" w:hAnsi="Arial" w:cs="Arial"/>
        </w:rPr>
      </w:pPr>
    </w:p>
    <w:p w:rsidR="006046A8" w:rsidRPr="001932C0" w:rsidRDefault="005E4A10" w:rsidP="001932C0">
      <w:pPr>
        <w:spacing w:after="0"/>
        <w:rPr>
          <w:rFonts w:ascii="Arial" w:hAnsi="Arial" w:cs="Arial"/>
          <w:u w:val="single"/>
        </w:rPr>
      </w:pPr>
      <w:r w:rsidRPr="001932C0">
        <w:rPr>
          <w:rFonts w:ascii="Arial" w:hAnsi="Arial" w:cs="Arial"/>
          <w:u w:val="single"/>
        </w:rPr>
        <w:t>Statement of Problem:</w:t>
      </w:r>
    </w:p>
    <w:p w:rsidR="001932C0" w:rsidRPr="001932C0" w:rsidRDefault="001932C0" w:rsidP="001932C0">
      <w:pPr>
        <w:spacing w:after="0"/>
        <w:jc w:val="center"/>
        <w:rPr>
          <w:rFonts w:ascii="Arial" w:hAnsi="Arial" w:cs="Arial"/>
          <w:u w:val="single"/>
        </w:rPr>
      </w:pPr>
    </w:p>
    <w:p w:rsidR="00062822" w:rsidRPr="001932C0" w:rsidRDefault="005E4A10" w:rsidP="00380662">
      <w:pPr>
        <w:rPr>
          <w:rFonts w:ascii="Arial" w:hAnsi="Arial" w:cs="Arial"/>
        </w:rPr>
      </w:pPr>
      <w:r w:rsidRPr="001932C0">
        <w:rPr>
          <w:rFonts w:ascii="Arial" w:hAnsi="Arial" w:cs="Arial"/>
        </w:rPr>
        <w:t xml:space="preserve">Blackjack, sometimes called twenty-one, is the world’s most popular casino game. It is also </w:t>
      </w:r>
      <w:r w:rsidR="00062822" w:rsidRPr="001932C0">
        <w:rPr>
          <w:rFonts w:ascii="Arial" w:hAnsi="Arial" w:cs="Arial"/>
        </w:rPr>
        <w:t>commonly cited</w:t>
      </w:r>
      <w:r w:rsidR="006E18B0">
        <w:rPr>
          <w:rFonts w:ascii="Arial" w:hAnsi="Arial" w:cs="Arial"/>
        </w:rPr>
        <w:t xml:space="preserve"> </w:t>
      </w:r>
      <w:r w:rsidR="00062822" w:rsidRPr="001932C0">
        <w:rPr>
          <w:rFonts w:ascii="Arial" w:hAnsi="Arial" w:cs="Arial"/>
        </w:rPr>
        <w:t xml:space="preserve">as </w:t>
      </w:r>
      <w:r w:rsidR="00ED6B28" w:rsidRPr="001932C0">
        <w:rPr>
          <w:rFonts w:ascii="Arial" w:hAnsi="Arial" w:cs="Arial"/>
        </w:rPr>
        <w:t>the casino game where the player has the best odds of winning</w:t>
      </w:r>
      <w:r w:rsidR="00062822" w:rsidRPr="001932C0">
        <w:rPr>
          <w:rFonts w:ascii="Arial" w:hAnsi="Arial" w:cs="Arial"/>
        </w:rPr>
        <w:t>, with the most wide</w:t>
      </w:r>
      <w:r w:rsidR="001932C0" w:rsidRPr="001932C0">
        <w:rPr>
          <w:rFonts w:ascii="Arial" w:hAnsi="Arial" w:cs="Arial"/>
        </w:rPr>
        <w:t xml:space="preserve">ly accepted “optimal strategy” </w:t>
      </w:r>
      <w:r w:rsidR="00062822" w:rsidRPr="001932C0">
        <w:rPr>
          <w:rFonts w:ascii="Arial" w:hAnsi="Arial" w:cs="Arial"/>
        </w:rPr>
        <w:t>giving the player 49-51 odds of winning in the long-run. In this project, we will teach an artificial neural network how to play blackjack and see what strategy it suggests to maximize p</w:t>
      </w:r>
      <w:r w:rsidR="00380662" w:rsidRPr="001932C0">
        <w:rPr>
          <w:rFonts w:ascii="Arial" w:hAnsi="Arial" w:cs="Arial"/>
        </w:rPr>
        <w:t>rofitability</w:t>
      </w:r>
      <w:r w:rsidR="001932C0" w:rsidRPr="001932C0">
        <w:rPr>
          <w:rFonts w:ascii="Arial" w:hAnsi="Arial" w:cs="Arial"/>
        </w:rPr>
        <w:t xml:space="preserve">.  </w:t>
      </w:r>
      <w:r w:rsidR="00062822" w:rsidRPr="001932C0">
        <w:rPr>
          <w:rFonts w:ascii="Arial" w:hAnsi="Arial" w:cs="Arial"/>
        </w:rPr>
        <w:t>As an extension, we will see if we can simulate teaching our network how to “count cards”, a strategy used by professional gamblers to increase the</w:t>
      </w:r>
      <w:r w:rsidR="00D73087" w:rsidRPr="001932C0">
        <w:rPr>
          <w:rFonts w:ascii="Arial" w:hAnsi="Arial" w:cs="Arial"/>
        </w:rPr>
        <w:t>ir probability</w:t>
      </w:r>
      <w:r w:rsidR="00062822" w:rsidRPr="001932C0">
        <w:rPr>
          <w:rFonts w:ascii="Arial" w:hAnsi="Arial" w:cs="Arial"/>
        </w:rPr>
        <w:t xml:space="preserve"> of winning. We hope that through this project, we will either confirm or debunk the common blackjack “optimal strategy” and gauge the effect of a variety of factors on a player’s profitability in a blackjack g</w:t>
      </w:r>
      <w:bookmarkStart w:id="1" w:name="_GoBack"/>
      <w:bookmarkEnd w:id="1"/>
      <w:r w:rsidR="00062822" w:rsidRPr="001932C0">
        <w:rPr>
          <w:rFonts w:ascii="Arial" w:hAnsi="Arial" w:cs="Arial"/>
        </w:rPr>
        <w:t>ame</w:t>
      </w:r>
      <w:r w:rsidR="001932C0" w:rsidRPr="001932C0">
        <w:rPr>
          <w:rFonts w:ascii="Arial" w:hAnsi="Arial" w:cs="Arial"/>
        </w:rPr>
        <w:t>.</w:t>
      </w:r>
    </w:p>
    <w:p w:rsidR="009D195A" w:rsidRPr="001932C0" w:rsidRDefault="009D195A" w:rsidP="009D195A">
      <w:pPr>
        <w:rPr>
          <w:rFonts w:ascii="Arial" w:hAnsi="Arial" w:cs="Arial"/>
        </w:rPr>
      </w:pPr>
      <w:r w:rsidRPr="001932C0">
        <w:rPr>
          <w:rFonts w:ascii="Arial" w:hAnsi="Arial" w:cs="Arial"/>
          <w:i/>
        </w:rPr>
        <w:t>Generating Data</w:t>
      </w:r>
      <w:r w:rsidRPr="001932C0">
        <w:rPr>
          <w:rFonts w:ascii="Arial" w:hAnsi="Arial" w:cs="Arial"/>
        </w:rPr>
        <w:t xml:space="preserve">: </w:t>
      </w:r>
    </w:p>
    <w:p w:rsidR="00D73087" w:rsidRPr="001932C0" w:rsidRDefault="00D73087" w:rsidP="009D195A">
      <w:pPr>
        <w:rPr>
          <w:rFonts w:ascii="Arial" w:hAnsi="Arial" w:cs="Arial"/>
        </w:rPr>
      </w:pPr>
      <w:r w:rsidRPr="001932C0">
        <w:rPr>
          <w:rFonts w:ascii="Arial" w:hAnsi="Arial" w:cs="Arial"/>
        </w:rPr>
        <w:t>In summary, we will generate testing and training data by simulating entire hands of blackjack and selecting what the optimal strategy would be for the player in order to maximize profits.</w:t>
      </w:r>
    </w:p>
    <w:p w:rsidR="00C2504D" w:rsidRPr="001932C0" w:rsidRDefault="009D195A" w:rsidP="001932C0">
      <w:pPr>
        <w:rPr>
          <w:rFonts w:ascii="Arial" w:hAnsi="Arial" w:cs="Arial"/>
        </w:rPr>
      </w:pPr>
      <w:r w:rsidRPr="001932C0">
        <w:rPr>
          <w:rFonts w:ascii="Arial" w:hAnsi="Arial" w:cs="Arial"/>
        </w:rPr>
        <w:t>We will use MATLAB to create a vector of cards corresponding to the number of decks which will then be randomly permuted to simulate shuffling. Cards will be “drawn” from this deck as needed in order to simulate a round of the game. The dealer’s strategy will be simulated, according to common casino rules (hit anything less than 16 or a soft 17). We will then simulate all of the player’s different possible strategies (hit, stand, split, double</w:t>
      </w:r>
      <w:r w:rsidR="00C2504D" w:rsidRPr="001932C0">
        <w:rPr>
          <w:rFonts w:ascii="Arial" w:hAnsi="Arial" w:cs="Arial"/>
        </w:rPr>
        <w:t xml:space="preserve"> down</w:t>
      </w:r>
      <w:r w:rsidRPr="001932C0">
        <w:rPr>
          <w:rFonts w:ascii="Arial" w:hAnsi="Arial" w:cs="Arial"/>
        </w:rPr>
        <w:t>) to reveal which</w:t>
      </w:r>
    </w:p>
    <w:p w:rsidR="00062822" w:rsidRPr="001932C0" w:rsidRDefault="00A7248A" w:rsidP="00C2504D">
      <w:pPr>
        <w:rPr>
          <w:rFonts w:ascii="Arial" w:hAnsi="Arial" w:cs="Arial"/>
        </w:rPr>
      </w:pPr>
      <w:r w:rsidRPr="001932C0">
        <w:rPr>
          <w:rFonts w:ascii="Arial" w:hAnsi="Arial" w:cs="Arial"/>
        </w:rPr>
        <w:t xml:space="preserve">To evaluate </w:t>
      </w:r>
      <w:r w:rsidR="00D73087" w:rsidRPr="001932C0">
        <w:rPr>
          <w:rFonts w:ascii="Arial" w:hAnsi="Arial" w:cs="Arial"/>
        </w:rPr>
        <w:t>the network, we will measure</w:t>
      </w:r>
      <w:r w:rsidR="00C2504D" w:rsidRPr="001932C0">
        <w:rPr>
          <w:rFonts w:ascii="Arial" w:hAnsi="Arial" w:cs="Arial"/>
        </w:rPr>
        <w:t xml:space="preserve"> the net “payout” after a certain number of simulated hands. This makes the results of our network consequential and transferrable to a real life situation.</w:t>
      </w:r>
    </w:p>
    <w:p w:rsidR="00DC445F" w:rsidRPr="001932C0" w:rsidRDefault="00D73087" w:rsidP="00C2504D">
      <w:pPr>
        <w:rPr>
          <w:rFonts w:ascii="Arial" w:hAnsi="Arial" w:cs="Arial"/>
          <w:i/>
        </w:rPr>
      </w:pPr>
      <w:r w:rsidRPr="001932C0">
        <w:rPr>
          <w:rFonts w:ascii="Arial" w:hAnsi="Arial" w:cs="Arial"/>
          <w:i/>
        </w:rPr>
        <w:t xml:space="preserve">Data Description </w:t>
      </w:r>
      <w:r w:rsidR="00DC445F" w:rsidRPr="001932C0">
        <w:rPr>
          <w:rFonts w:ascii="Arial" w:hAnsi="Arial" w:cs="Arial"/>
          <w:i/>
        </w:rPr>
        <w:t>Technical Details:</w:t>
      </w:r>
    </w:p>
    <w:tbl>
      <w:tblPr>
        <w:tblStyle w:val="TableGrid"/>
        <w:tblW w:w="0" w:type="auto"/>
        <w:tblInd w:w="198" w:type="dxa"/>
        <w:tblLook w:val="04A0"/>
        <w:tblPrChange w:id="2" w:author="Kenny Groszman" w:date="2017-03-22T21:33:00Z">
          <w:tblPr>
            <w:tblStyle w:val="TableGrid"/>
            <w:tblW w:w="0" w:type="auto"/>
            <w:tblInd w:w="828" w:type="dxa"/>
            <w:tblLook w:val="04A0"/>
          </w:tblPr>
        </w:tblPrChange>
      </w:tblPr>
      <w:tblGrid>
        <w:gridCol w:w="3060"/>
        <w:gridCol w:w="5940"/>
        <w:tblGridChange w:id="3">
          <w:tblGrid>
            <w:gridCol w:w="3690"/>
            <w:gridCol w:w="4320"/>
          </w:tblGrid>
        </w:tblGridChange>
      </w:tblGrid>
      <w:tr w:rsidR="00DC445F" w:rsidRPr="001932C0" w:rsidTr="006E18B0">
        <w:tc>
          <w:tcPr>
            <w:tcW w:w="3060" w:type="dxa"/>
            <w:tcPrChange w:id="4" w:author="Kenny Groszman" w:date="2017-03-22T21:33:00Z">
              <w:tcPr>
                <w:tcW w:w="3690" w:type="dxa"/>
              </w:tcPr>
            </w:tcPrChange>
          </w:tcPr>
          <w:p w:rsidR="00DC445F" w:rsidRPr="006E18B0" w:rsidRDefault="00C17ECA" w:rsidP="00662FB3">
            <w:pPr>
              <w:jc w:val="center"/>
              <w:rPr>
                <w:rFonts w:ascii="Arial" w:hAnsi="Arial" w:cs="Arial"/>
                <w:b/>
                <w:sz w:val="18"/>
              </w:rPr>
            </w:pPr>
            <w:r w:rsidRPr="006E18B0">
              <w:rPr>
                <w:rFonts w:ascii="Arial" w:hAnsi="Arial" w:cs="Arial"/>
                <w:b/>
                <w:sz w:val="18"/>
              </w:rPr>
              <w:t>Origin of Data</w:t>
            </w:r>
          </w:p>
        </w:tc>
        <w:tc>
          <w:tcPr>
            <w:tcW w:w="5940" w:type="dxa"/>
            <w:tcPrChange w:id="5" w:author="Kenny Groszman" w:date="2017-03-22T21:33:00Z">
              <w:tcPr>
                <w:tcW w:w="4320" w:type="dxa"/>
              </w:tcPr>
            </w:tcPrChange>
          </w:tcPr>
          <w:p w:rsidR="00DC445F" w:rsidRPr="006E18B0" w:rsidRDefault="00C17ECA" w:rsidP="00D73087">
            <w:pPr>
              <w:rPr>
                <w:rFonts w:ascii="Arial" w:hAnsi="Arial" w:cs="Arial"/>
                <w:sz w:val="18"/>
              </w:rPr>
            </w:pPr>
            <w:r w:rsidRPr="006E18B0">
              <w:rPr>
                <w:rFonts w:ascii="Arial" w:hAnsi="Arial" w:cs="Arial"/>
                <w:sz w:val="18"/>
              </w:rPr>
              <w:t xml:space="preserve">Generated using </w:t>
            </w:r>
            <w:r w:rsidR="000A1B98" w:rsidRPr="006E18B0">
              <w:rPr>
                <w:rFonts w:ascii="Arial" w:hAnsi="Arial" w:cs="Arial"/>
                <w:sz w:val="18"/>
              </w:rPr>
              <w:t xml:space="preserve">blackjack simulation </w:t>
            </w:r>
            <w:r w:rsidR="00D73087" w:rsidRPr="006E18B0">
              <w:rPr>
                <w:rFonts w:ascii="Arial" w:hAnsi="Arial" w:cs="Arial"/>
                <w:sz w:val="18"/>
              </w:rPr>
              <w:t>script</w:t>
            </w:r>
            <w:r w:rsidRPr="006E18B0">
              <w:rPr>
                <w:rFonts w:ascii="Arial" w:hAnsi="Arial" w:cs="Arial"/>
                <w:sz w:val="18"/>
              </w:rPr>
              <w:t>, as explained above</w:t>
            </w:r>
          </w:p>
        </w:tc>
      </w:tr>
      <w:tr w:rsidR="00DC445F" w:rsidRPr="001932C0" w:rsidTr="006E18B0">
        <w:tc>
          <w:tcPr>
            <w:tcW w:w="3060" w:type="dxa"/>
            <w:tcPrChange w:id="6" w:author="Kenny Groszman" w:date="2017-03-22T21:33:00Z">
              <w:tcPr>
                <w:tcW w:w="3690" w:type="dxa"/>
              </w:tcPr>
            </w:tcPrChange>
          </w:tcPr>
          <w:p w:rsidR="00D73087" w:rsidRPr="006E18B0" w:rsidRDefault="00D73087" w:rsidP="00662FB3">
            <w:pPr>
              <w:jc w:val="center"/>
              <w:rPr>
                <w:rFonts w:ascii="Arial" w:hAnsi="Arial" w:cs="Arial"/>
                <w:b/>
                <w:sz w:val="18"/>
              </w:rPr>
            </w:pPr>
          </w:p>
          <w:p w:rsidR="00D73087" w:rsidRPr="006E18B0" w:rsidRDefault="00D73087" w:rsidP="00662FB3">
            <w:pPr>
              <w:jc w:val="center"/>
              <w:rPr>
                <w:rFonts w:ascii="Arial" w:hAnsi="Arial" w:cs="Arial"/>
                <w:b/>
                <w:sz w:val="18"/>
              </w:rPr>
            </w:pPr>
          </w:p>
          <w:p w:rsidR="00D73087" w:rsidRPr="006E18B0" w:rsidRDefault="00D73087" w:rsidP="00662FB3">
            <w:pPr>
              <w:jc w:val="center"/>
              <w:rPr>
                <w:rFonts w:ascii="Arial" w:hAnsi="Arial" w:cs="Arial"/>
                <w:b/>
                <w:sz w:val="18"/>
              </w:rPr>
            </w:pPr>
          </w:p>
          <w:p w:rsidR="00D73087" w:rsidRPr="006E18B0" w:rsidRDefault="00D73087" w:rsidP="00662FB3">
            <w:pPr>
              <w:jc w:val="center"/>
              <w:rPr>
                <w:rFonts w:ascii="Arial" w:hAnsi="Arial" w:cs="Arial"/>
                <w:b/>
                <w:sz w:val="18"/>
              </w:rPr>
            </w:pPr>
          </w:p>
          <w:p w:rsidR="00D73087" w:rsidRPr="006E18B0" w:rsidRDefault="00D73087" w:rsidP="00662FB3">
            <w:pPr>
              <w:jc w:val="center"/>
              <w:rPr>
                <w:rFonts w:ascii="Arial" w:hAnsi="Arial" w:cs="Arial"/>
                <w:b/>
                <w:sz w:val="18"/>
              </w:rPr>
            </w:pPr>
          </w:p>
          <w:p w:rsidR="00D73087" w:rsidRPr="006E18B0" w:rsidRDefault="00D73087" w:rsidP="00662FB3">
            <w:pPr>
              <w:jc w:val="center"/>
              <w:rPr>
                <w:rFonts w:ascii="Arial" w:hAnsi="Arial" w:cs="Arial"/>
                <w:b/>
                <w:sz w:val="18"/>
              </w:rPr>
            </w:pPr>
          </w:p>
          <w:p w:rsidR="00DC445F" w:rsidRPr="006E18B0" w:rsidRDefault="00C17ECA" w:rsidP="00662FB3">
            <w:pPr>
              <w:jc w:val="center"/>
              <w:rPr>
                <w:rFonts w:ascii="Arial" w:hAnsi="Arial" w:cs="Arial"/>
                <w:b/>
                <w:sz w:val="18"/>
              </w:rPr>
            </w:pPr>
            <w:r w:rsidRPr="006E18B0">
              <w:rPr>
                <w:rFonts w:ascii="Arial" w:hAnsi="Arial" w:cs="Arial"/>
                <w:b/>
                <w:sz w:val="18"/>
              </w:rPr>
              <w:t>Description of Data Meaning</w:t>
            </w:r>
          </w:p>
        </w:tc>
        <w:tc>
          <w:tcPr>
            <w:tcW w:w="5940" w:type="dxa"/>
            <w:tcPrChange w:id="7" w:author="Kenny Groszman" w:date="2017-03-22T21:33:00Z">
              <w:tcPr>
                <w:tcW w:w="4320" w:type="dxa"/>
              </w:tcPr>
            </w:tcPrChange>
          </w:tcPr>
          <w:p w:rsidR="00C17ECA" w:rsidRPr="006E18B0" w:rsidRDefault="000A1B98" w:rsidP="00662FB3">
            <w:pPr>
              <w:rPr>
                <w:rFonts w:ascii="Arial" w:hAnsi="Arial" w:cs="Arial"/>
                <w:sz w:val="18"/>
              </w:rPr>
            </w:pPr>
            <w:r w:rsidRPr="006E18B0">
              <w:rPr>
                <w:rFonts w:ascii="Arial" w:hAnsi="Arial" w:cs="Arial"/>
                <w:sz w:val="18"/>
              </w:rPr>
              <w:t xml:space="preserve">ANN </w:t>
            </w:r>
            <w:r w:rsidR="00C17ECA" w:rsidRPr="006E18B0">
              <w:rPr>
                <w:rFonts w:ascii="Arial" w:hAnsi="Arial" w:cs="Arial"/>
                <w:sz w:val="18"/>
              </w:rPr>
              <w:t xml:space="preserve">INPUT: </w:t>
            </w:r>
          </w:p>
          <w:p w:rsidR="00DC445F" w:rsidRPr="006E18B0" w:rsidRDefault="00C17ECA" w:rsidP="00C17ECA">
            <w:pPr>
              <w:ind w:left="720"/>
              <w:rPr>
                <w:rFonts w:ascii="Arial" w:hAnsi="Arial" w:cs="Arial"/>
                <w:sz w:val="18"/>
              </w:rPr>
            </w:pPr>
            <w:r w:rsidRPr="006E18B0">
              <w:rPr>
                <w:rFonts w:ascii="Arial" w:hAnsi="Arial" w:cs="Arial"/>
                <w:sz w:val="18"/>
              </w:rPr>
              <w:t>A vector representing the cards that a player can see during a blackjack game (his own two cards, the dealer’s face-up card, and the two cards of all the other players at the table)</w:t>
            </w:r>
          </w:p>
          <w:p w:rsidR="00C17ECA" w:rsidRPr="006E18B0" w:rsidRDefault="00C17ECA" w:rsidP="00C17ECA">
            <w:pPr>
              <w:rPr>
                <w:rFonts w:ascii="Arial" w:hAnsi="Arial" w:cs="Arial"/>
                <w:sz w:val="18"/>
              </w:rPr>
            </w:pPr>
          </w:p>
          <w:p w:rsidR="00C17ECA" w:rsidRPr="006E18B0" w:rsidRDefault="000A1B98" w:rsidP="00C17ECA">
            <w:pPr>
              <w:rPr>
                <w:rFonts w:ascii="Arial" w:hAnsi="Arial" w:cs="Arial"/>
                <w:sz w:val="18"/>
              </w:rPr>
            </w:pPr>
            <w:r w:rsidRPr="006E18B0">
              <w:rPr>
                <w:rFonts w:ascii="Arial" w:hAnsi="Arial" w:cs="Arial"/>
                <w:sz w:val="18"/>
              </w:rPr>
              <w:t xml:space="preserve">ANN DESIRED </w:t>
            </w:r>
            <w:r w:rsidR="00C17ECA" w:rsidRPr="006E18B0">
              <w:rPr>
                <w:rFonts w:ascii="Arial" w:hAnsi="Arial" w:cs="Arial"/>
                <w:sz w:val="18"/>
              </w:rPr>
              <w:t xml:space="preserve">OUTPUT: </w:t>
            </w:r>
          </w:p>
          <w:p w:rsidR="00C17ECA" w:rsidRPr="006E18B0" w:rsidRDefault="000A1B98" w:rsidP="000A1B98">
            <w:pPr>
              <w:ind w:left="720"/>
              <w:rPr>
                <w:rFonts w:ascii="Arial" w:hAnsi="Arial" w:cs="Arial"/>
                <w:sz w:val="18"/>
              </w:rPr>
            </w:pPr>
            <w:r w:rsidRPr="006E18B0">
              <w:rPr>
                <w:rFonts w:ascii="Arial" w:hAnsi="Arial" w:cs="Arial"/>
                <w:sz w:val="18"/>
              </w:rPr>
              <w:t>A one-in-n output vector representing the player’s optimal strategy for that simulated hand. An optimal strateg</w:t>
            </w:r>
            <w:r w:rsidR="00280A1A" w:rsidRPr="006E18B0">
              <w:rPr>
                <w:rFonts w:ascii="Arial" w:hAnsi="Arial" w:cs="Arial"/>
                <w:sz w:val="18"/>
              </w:rPr>
              <w:t>y is defined as the least risky logical strategy that beats the dealer.</w:t>
            </w:r>
          </w:p>
        </w:tc>
      </w:tr>
      <w:tr w:rsidR="00DC445F" w:rsidRPr="001932C0" w:rsidTr="006E18B0">
        <w:tc>
          <w:tcPr>
            <w:tcW w:w="3060" w:type="dxa"/>
            <w:tcPrChange w:id="8" w:author="Kenny Groszman" w:date="2017-03-22T21:33:00Z">
              <w:tcPr>
                <w:tcW w:w="3690" w:type="dxa"/>
              </w:tcPr>
            </w:tcPrChange>
          </w:tcPr>
          <w:p w:rsidR="00D73087" w:rsidRPr="006E18B0" w:rsidRDefault="00D73087" w:rsidP="00D73087">
            <w:pPr>
              <w:tabs>
                <w:tab w:val="left" w:pos="891"/>
                <w:tab w:val="center" w:pos="1737"/>
              </w:tabs>
              <w:rPr>
                <w:rFonts w:ascii="Arial" w:hAnsi="Arial" w:cs="Arial"/>
                <w:b/>
                <w:sz w:val="18"/>
              </w:rPr>
            </w:pPr>
            <w:r w:rsidRPr="006E18B0">
              <w:rPr>
                <w:rFonts w:ascii="Arial" w:hAnsi="Arial" w:cs="Arial"/>
                <w:b/>
                <w:sz w:val="18"/>
              </w:rPr>
              <w:tab/>
            </w:r>
          </w:p>
          <w:p w:rsidR="00D73087" w:rsidRPr="006E18B0" w:rsidRDefault="00D73087" w:rsidP="00D73087">
            <w:pPr>
              <w:tabs>
                <w:tab w:val="left" w:pos="891"/>
                <w:tab w:val="center" w:pos="1737"/>
              </w:tabs>
              <w:rPr>
                <w:rFonts w:ascii="Arial" w:hAnsi="Arial" w:cs="Arial"/>
                <w:b/>
                <w:sz w:val="18"/>
              </w:rPr>
            </w:pPr>
          </w:p>
          <w:p w:rsidR="00DC445F" w:rsidRPr="006E18B0" w:rsidRDefault="00D73087" w:rsidP="00D73087">
            <w:pPr>
              <w:tabs>
                <w:tab w:val="left" w:pos="891"/>
                <w:tab w:val="center" w:pos="1737"/>
              </w:tabs>
              <w:rPr>
                <w:rFonts w:ascii="Arial" w:hAnsi="Arial" w:cs="Arial"/>
                <w:b/>
                <w:sz w:val="18"/>
              </w:rPr>
            </w:pPr>
            <w:r w:rsidRPr="006E18B0">
              <w:rPr>
                <w:rFonts w:ascii="Arial" w:hAnsi="Arial" w:cs="Arial"/>
                <w:b/>
                <w:sz w:val="18"/>
              </w:rPr>
              <w:tab/>
            </w:r>
            <w:r w:rsidR="00DC445F" w:rsidRPr="006E18B0">
              <w:rPr>
                <w:rFonts w:ascii="Arial" w:hAnsi="Arial" w:cs="Arial"/>
                <w:b/>
                <w:sz w:val="18"/>
              </w:rPr>
              <w:t xml:space="preserve"># of </w:t>
            </w:r>
            <w:r w:rsidR="00280A1A" w:rsidRPr="006E18B0">
              <w:rPr>
                <w:rFonts w:ascii="Arial" w:hAnsi="Arial" w:cs="Arial"/>
                <w:b/>
                <w:sz w:val="18"/>
              </w:rPr>
              <w:t>Data Points</w:t>
            </w:r>
          </w:p>
        </w:tc>
        <w:tc>
          <w:tcPr>
            <w:tcW w:w="5940" w:type="dxa"/>
            <w:tcPrChange w:id="9" w:author="Kenny Groszman" w:date="2017-03-22T21:33:00Z">
              <w:tcPr>
                <w:tcW w:w="4320" w:type="dxa"/>
              </w:tcPr>
            </w:tcPrChange>
          </w:tcPr>
          <w:p w:rsidR="00DC445F" w:rsidRPr="006E18B0" w:rsidRDefault="00280A1A" w:rsidP="00280A1A">
            <w:pPr>
              <w:rPr>
                <w:rFonts w:ascii="Arial" w:hAnsi="Arial" w:cs="Arial"/>
                <w:sz w:val="18"/>
              </w:rPr>
            </w:pPr>
            <w:r w:rsidRPr="006E18B0">
              <w:rPr>
                <w:rFonts w:ascii="Arial" w:hAnsi="Arial" w:cs="Arial"/>
                <w:sz w:val="18"/>
              </w:rPr>
              <w:t>We can generate an arbitrary number of training and testing data points. Given the large number of permutations of possible draws from a deck of cards, we hope to start with 1,000,000 training points and increase it as needed.</w:t>
            </w:r>
          </w:p>
        </w:tc>
      </w:tr>
      <w:tr w:rsidR="00DC445F" w:rsidRPr="001932C0" w:rsidTr="006E18B0">
        <w:trPr>
          <w:trHeight w:val="296"/>
          <w:trPrChange w:id="10" w:author="Kenny Groszman" w:date="2017-03-22T21:33:00Z">
            <w:trPr>
              <w:trHeight w:val="296"/>
            </w:trPr>
          </w:trPrChange>
        </w:trPr>
        <w:tc>
          <w:tcPr>
            <w:tcW w:w="3060" w:type="dxa"/>
            <w:tcPrChange w:id="11" w:author="Kenny Groszman" w:date="2017-03-22T21:33:00Z">
              <w:tcPr>
                <w:tcW w:w="3690" w:type="dxa"/>
              </w:tcPr>
            </w:tcPrChange>
          </w:tcPr>
          <w:p w:rsidR="007F52EC" w:rsidRPr="006E18B0" w:rsidRDefault="007F52EC" w:rsidP="00280A1A">
            <w:pPr>
              <w:jc w:val="center"/>
              <w:rPr>
                <w:rFonts w:ascii="Arial" w:hAnsi="Arial" w:cs="Arial"/>
                <w:b/>
                <w:sz w:val="18"/>
              </w:rPr>
            </w:pPr>
          </w:p>
          <w:p w:rsidR="007F52EC" w:rsidRPr="006E18B0" w:rsidRDefault="007F52EC" w:rsidP="00280A1A">
            <w:pPr>
              <w:jc w:val="center"/>
              <w:rPr>
                <w:rFonts w:ascii="Arial" w:hAnsi="Arial" w:cs="Arial"/>
                <w:b/>
                <w:sz w:val="18"/>
              </w:rPr>
            </w:pPr>
          </w:p>
          <w:p w:rsidR="007F52EC" w:rsidRPr="006E18B0" w:rsidRDefault="007F52EC" w:rsidP="00280A1A">
            <w:pPr>
              <w:jc w:val="center"/>
              <w:rPr>
                <w:rFonts w:ascii="Arial" w:hAnsi="Arial" w:cs="Arial"/>
                <w:b/>
                <w:sz w:val="18"/>
              </w:rPr>
            </w:pPr>
          </w:p>
          <w:p w:rsidR="007F52EC" w:rsidRPr="006E18B0" w:rsidRDefault="007F52EC" w:rsidP="00280A1A">
            <w:pPr>
              <w:jc w:val="center"/>
              <w:rPr>
                <w:rFonts w:ascii="Arial" w:hAnsi="Arial" w:cs="Arial"/>
                <w:b/>
                <w:sz w:val="18"/>
              </w:rPr>
            </w:pPr>
          </w:p>
          <w:p w:rsidR="007F52EC" w:rsidRPr="006E18B0" w:rsidRDefault="007F52EC" w:rsidP="00280A1A">
            <w:pPr>
              <w:jc w:val="center"/>
              <w:rPr>
                <w:rFonts w:ascii="Arial" w:hAnsi="Arial" w:cs="Arial"/>
                <w:b/>
                <w:sz w:val="18"/>
              </w:rPr>
            </w:pPr>
          </w:p>
          <w:p w:rsidR="007F52EC" w:rsidRPr="006E18B0" w:rsidRDefault="007F52EC" w:rsidP="007F52EC">
            <w:pPr>
              <w:rPr>
                <w:rFonts w:ascii="Arial" w:hAnsi="Arial" w:cs="Arial"/>
                <w:b/>
                <w:sz w:val="18"/>
              </w:rPr>
            </w:pPr>
          </w:p>
          <w:p w:rsidR="007F52EC" w:rsidRPr="006E18B0" w:rsidRDefault="007F52EC" w:rsidP="007F52EC">
            <w:pPr>
              <w:rPr>
                <w:rFonts w:ascii="Arial" w:hAnsi="Arial" w:cs="Arial"/>
                <w:b/>
                <w:sz w:val="18"/>
              </w:rPr>
            </w:pPr>
          </w:p>
          <w:p w:rsidR="00DC445F" w:rsidRPr="006E18B0" w:rsidRDefault="007F52EC" w:rsidP="00280A1A">
            <w:pPr>
              <w:jc w:val="center"/>
              <w:rPr>
                <w:rFonts w:ascii="Arial" w:hAnsi="Arial" w:cs="Arial"/>
                <w:b/>
                <w:sz w:val="18"/>
              </w:rPr>
            </w:pPr>
            <w:r w:rsidRPr="006E18B0">
              <w:rPr>
                <w:rFonts w:ascii="Arial" w:hAnsi="Arial" w:cs="Arial"/>
                <w:b/>
                <w:sz w:val="18"/>
              </w:rPr>
              <w:t>Input Features and Encoding</w:t>
            </w:r>
          </w:p>
        </w:tc>
        <w:tc>
          <w:tcPr>
            <w:tcW w:w="5940" w:type="dxa"/>
            <w:tcPrChange w:id="12" w:author="Kenny Groszman" w:date="2017-03-22T21:33:00Z">
              <w:tcPr>
                <w:tcW w:w="4320" w:type="dxa"/>
              </w:tcPr>
            </w:tcPrChange>
          </w:tcPr>
          <w:p w:rsidR="00280A1A" w:rsidRPr="006E18B0" w:rsidRDefault="00280A1A" w:rsidP="00280A1A">
            <w:pPr>
              <w:rPr>
                <w:rFonts w:ascii="Arial" w:hAnsi="Arial" w:cs="Arial"/>
                <w:sz w:val="18"/>
              </w:rPr>
            </w:pPr>
            <w:r w:rsidRPr="006E18B0">
              <w:rPr>
                <w:rFonts w:ascii="Arial" w:hAnsi="Arial" w:cs="Arial"/>
                <w:sz w:val="18"/>
              </w:rPr>
              <w:lastRenderedPageBreak/>
              <w:t>The number of input dimensions will vary based on the situation:</w:t>
            </w:r>
          </w:p>
          <w:p w:rsidR="00280A1A" w:rsidRPr="006E18B0" w:rsidRDefault="00280A1A" w:rsidP="00280A1A">
            <w:pPr>
              <w:rPr>
                <w:rFonts w:ascii="Arial" w:hAnsi="Arial" w:cs="Arial"/>
                <w:sz w:val="18"/>
              </w:rPr>
            </w:pPr>
          </w:p>
          <w:p w:rsidR="00280A1A" w:rsidRPr="006E18B0" w:rsidRDefault="007F52EC" w:rsidP="00280A1A">
            <w:pPr>
              <w:rPr>
                <w:rFonts w:ascii="Arial" w:hAnsi="Arial" w:cs="Arial"/>
                <w:sz w:val="18"/>
              </w:rPr>
            </w:pPr>
            <w:r w:rsidRPr="006E18B0">
              <w:rPr>
                <w:rFonts w:ascii="Arial" w:hAnsi="Arial" w:cs="Arial"/>
                <w:sz w:val="18"/>
              </w:rPr>
              <w:t xml:space="preserve">3 </w:t>
            </w:r>
            <w:r w:rsidR="00280A1A" w:rsidRPr="006E18B0">
              <w:rPr>
                <w:rFonts w:ascii="Arial" w:hAnsi="Arial" w:cs="Arial"/>
                <w:sz w:val="18"/>
              </w:rPr>
              <w:t xml:space="preserve">FIXED INPUTS: </w:t>
            </w:r>
          </w:p>
          <w:p w:rsidR="00DC445F" w:rsidRPr="006E18B0" w:rsidRDefault="007F52EC" w:rsidP="00280A1A">
            <w:pPr>
              <w:pStyle w:val="ListParagraph"/>
              <w:numPr>
                <w:ilvl w:val="0"/>
                <w:numId w:val="2"/>
              </w:numPr>
              <w:rPr>
                <w:rFonts w:ascii="Arial" w:hAnsi="Arial" w:cs="Arial"/>
                <w:sz w:val="18"/>
              </w:rPr>
            </w:pPr>
            <w:r w:rsidRPr="006E18B0">
              <w:rPr>
                <w:rFonts w:ascii="Arial" w:hAnsi="Arial" w:cs="Arial"/>
                <w:sz w:val="18"/>
              </w:rPr>
              <w:t xml:space="preserve">Two features for the </w:t>
            </w:r>
            <w:r w:rsidR="00280A1A" w:rsidRPr="006E18B0">
              <w:rPr>
                <w:rFonts w:ascii="Arial" w:hAnsi="Arial" w:cs="Arial"/>
                <w:sz w:val="18"/>
              </w:rPr>
              <w:t>player’s two cards</w:t>
            </w:r>
          </w:p>
          <w:p w:rsidR="00280A1A" w:rsidRPr="006E18B0" w:rsidRDefault="007F52EC" w:rsidP="00280A1A">
            <w:pPr>
              <w:pStyle w:val="ListParagraph"/>
              <w:numPr>
                <w:ilvl w:val="0"/>
                <w:numId w:val="2"/>
              </w:numPr>
              <w:rPr>
                <w:rFonts w:ascii="Arial" w:hAnsi="Arial" w:cs="Arial"/>
                <w:sz w:val="18"/>
              </w:rPr>
            </w:pPr>
            <w:r w:rsidRPr="006E18B0">
              <w:rPr>
                <w:rFonts w:ascii="Arial" w:hAnsi="Arial" w:cs="Arial"/>
                <w:sz w:val="18"/>
              </w:rPr>
              <w:lastRenderedPageBreak/>
              <w:t>One feature for t</w:t>
            </w:r>
            <w:r w:rsidR="00280A1A" w:rsidRPr="006E18B0">
              <w:rPr>
                <w:rFonts w:ascii="Arial" w:hAnsi="Arial" w:cs="Arial"/>
                <w:sz w:val="18"/>
              </w:rPr>
              <w:t>he dealer’s face-up card</w:t>
            </w:r>
          </w:p>
          <w:p w:rsidR="00280A1A" w:rsidRPr="006E18B0" w:rsidRDefault="00280A1A" w:rsidP="00280A1A">
            <w:pPr>
              <w:rPr>
                <w:rFonts w:ascii="Arial" w:hAnsi="Arial" w:cs="Arial"/>
                <w:sz w:val="18"/>
              </w:rPr>
            </w:pPr>
          </w:p>
          <w:p w:rsidR="00280A1A" w:rsidRPr="006E18B0" w:rsidRDefault="00280A1A" w:rsidP="00280A1A">
            <w:pPr>
              <w:rPr>
                <w:rFonts w:ascii="Arial" w:hAnsi="Arial" w:cs="Arial"/>
                <w:sz w:val="18"/>
              </w:rPr>
            </w:pPr>
            <w:r w:rsidRPr="006E18B0">
              <w:rPr>
                <w:rFonts w:ascii="Arial" w:hAnsi="Arial" w:cs="Arial"/>
                <w:sz w:val="18"/>
              </w:rPr>
              <w:t>VARIABLE INPUTS:</w:t>
            </w:r>
          </w:p>
          <w:p w:rsidR="00280A1A" w:rsidRPr="006E18B0" w:rsidRDefault="007F52EC" w:rsidP="00280A1A">
            <w:pPr>
              <w:pStyle w:val="ListParagraph"/>
              <w:numPr>
                <w:ilvl w:val="0"/>
                <w:numId w:val="3"/>
              </w:numPr>
              <w:rPr>
                <w:rFonts w:ascii="Arial" w:hAnsi="Arial" w:cs="Arial"/>
                <w:sz w:val="18"/>
              </w:rPr>
            </w:pPr>
            <w:r w:rsidRPr="006E18B0">
              <w:rPr>
                <w:rFonts w:ascii="Arial" w:hAnsi="Arial" w:cs="Arial"/>
                <w:sz w:val="18"/>
              </w:rPr>
              <w:t>A variable number of features for the other c</w:t>
            </w:r>
            <w:r w:rsidR="00280A1A" w:rsidRPr="006E18B0">
              <w:rPr>
                <w:rFonts w:ascii="Arial" w:hAnsi="Arial" w:cs="Arial"/>
                <w:sz w:val="18"/>
              </w:rPr>
              <w:t>ards visible to the player, based on the number of players at the table and cards played in past hands</w:t>
            </w:r>
            <w:r w:rsidRPr="006E18B0">
              <w:rPr>
                <w:rFonts w:ascii="Arial" w:hAnsi="Arial" w:cs="Arial"/>
                <w:sz w:val="18"/>
              </w:rPr>
              <w:t xml:space="preserve"> (for “counting cards”</w:t>
            </w:r>
          </w:p>
          <w:p w:rsidR="007F52EC" w:rsidRPr="006E18B0" w:rsidRDefault="007F52EC" w:rsidP="007F52EC">
            <w:pPr>
              <w:rPr>
                <w:rFonts w:ascii="Arial" w:hAnsi="Arial" w:cs="Arial"/>
                <w:sz w:val="18"/>
              </w:rPr>
            </w:pPr>
          </w:p>
          <w:p w:rsidR="007F52EC" w:rsidRPr="006E18B0" w:rsidRDefault="007F52EC" w:rsidP="007F52EC">
            <w:pPr>
              <w:rPr>
                <w:rFonts w:ascii="Arial" w:hAnsi="Arial" w:cs="Arial"/>
                <w:sz w:val="18"/>
                <w:u w:val="single"/>
              </w:rPr>
            </w:pPr>
            <w:r w:rsidRPr="006E18B0">
              <w:rPr>
                <w:rFonts w:ascii="Arial" w:hAnsi="Arial" w:cs="Arial"/>
                <w:sz w:val="18"/>
                <w:u w:val="single"/>
              </w:rPr>
              <w:t>Encoding:</w:t>
            </w:r>
          </w:p>
          <w:p w:rsidR="007F52EC" w:rsidRPr="006E18B0" w:rsidRDefault="007F52EC" w:rsidP="007F52EC">
            <w:pPr>
              <w:rPr>
                <w:rFonts w:ascii="Arial" w:hAnsi="Arial" w:cs="Arial"/>
                <w:sz w:val="18"/>
              </w:rPr>
            </w:pPr>
            <w:r w:rsidRPr="006E18B0">
              <w:rPr>
                <w:rFonts w:ascii="Arial" w:hAnsi="Arial" w:cs="Arial"/>
                <w:sz w:val="18"/>
              </w:rPr>
              <w:t>Each card {A, 2, ..., 10, J, Q, K} encoded as a corresponding integer {1, …, 13}</w:t>
            </w:r>
          </w:p>
          <w:p w:rsidR="007F52EC" w:rsidRPr="006E18B0" w:rsidRDefault="007F52EC" w:rsidP="007F52EC">
            <w:pPr>
              <w:rPr>
                <w:rFonts w:ascii="Arial" w:hAnsi="Arial" w:cs="Arial"/>
                <w:sz w:val="18"/>
                <w:u w:val="single"/>
              </w:rPr>
            </w:pPr>
          </w:p>
        </w:tc>
      </w:tr>
      <w:tr w:rsidR="00DC445F" w:rsidRPr="001932C0" w:rsidTr="006E18B0">
        <w:trPr>
          <w:trHeight w:val="575"/>
          <w:trPrChange w:id="13" w:author="Kenny Groszman" w:date="2017-03-22T21:33:00Z">
            <w:trPr>
              <w:trHeight w:val="575"/>
            </w:trPr>
          </w:trPrChange>
        </w:trPr>
        <w:tc>
          <w:tcPr>
            <w:tcW w:w="3060" w:type="dxa"/>
            <w:tcPrChange w:id="14" w:author="Kenny Groszman" w:date="2017-03-22T21:33:00Z">
              <w:tcPr>
                <w:tcW w:w="3690" w:type="dxa"/>
              </w:tcPr>
            </w:tcPrChange>
          </w:tcPr>
          <w:p w:rsidR="007F52EC" w:rsidRPr="006E18B0" w:rsidRDefault="007F52EC" w:rsidP="00662FB3">
            <w:pPr>
              <w:jc w:val="center"/>
              <w:rPr>
                <w:rFonts w:ascii="Arial" w:hAnsi="Arial" w:cs="Arial"/>
                <w:b/>
                <w:sz w:val="18"/>
              </w:rPr>
            </w:pPr>
          </w:p>
          <w:p w:rsidR="007F52EC" w:rsidRPr="006E18B0" w:rsidRDefault="007F52EC" w:rsidP="00662FB3">
            <w:pPr>
              <w:jc w:val="center"/>
              <w:rPr>
                <w:rFonts w:ascii="Arial" w:hAnsi="Arial" w:cs="Arial"/>
                <w:b/>
                <w:sz w:val="18"/>
              </w:rPr>
            </w:pPr>
          </w:p>
          <w:p w:rsidR="007F52EC" w:rsidRPr="006E18B0" w:rsidRDefault="007F52EC" w:rsidP="00662FB3">
            <w:pPr>
              <w:jc w:val="center"/>
              <w:rPr>
                <w:rFonts w:ascii="Arial" w:hAnsi="Arial" w:cs="Arial"/>
                <w:b/>
                <w:sz w:val="18"/>
              </w:rPr>
            </w:pPr>
          </w:p>
          <w:p w:rsidR="007F52EC" w:rsidRPr="006E18B0" w:rsidRDefault="007F52EC" w:rsidP="00662FB3">
            <w:pPr>
              <w:jc w:val="center"/>
              <w:rPr>
                <w:rFonts w:ascii="Arial" w:hAnsi="Arial" w:cs="Arial"/>
                <w:b/>
                <w:sz w:val="18"/>
              </w:rPr>
            </w:pPr>
          </w:p>
          <w:p w:rsidR="007F52EC" w:rsidRPr="006E18B0" w:rsidRDefault="007F52EC" w:rsidP="00662FB3">
            <w:pPr>
              <w:jc w:val="center"/>
              <w:rPr>
                <w:rFonts w:ascii="Arial" w:hAnsi="Arial" w:cs="Arial"/>
                <w:b/>
                <w:sz w:val="18"/>
              </w:rPr>
            </w:pPr>
          </w:p>
          <w:p w:rsidR="007F52EC" w:rsidRPr="006E18B0" w:rsidRDefault="007F52EC" w:rsidP="00662FB3">
            <w:pPr>
              <w:jc w:val="center"/>
              <w:rPr>
                <w:rFonts w:ascii="Arial" w:hAnsi="Arial" w:cs="Arial"/>
                <w:b/>
                <w:sz w:val="18"/>
              </w:rPr>
            </w:pPr>
          </w:p>
          <w:p w:rsidR="00DC445F" w:rsidRPr="006E18B0" w:rsidRDefault="007F52EC" w:rsidP="00662FB3">
            <w:pPr>
              <w:jc w:val="center"/>
              <w:rPr>
                <w:rFonts w:ascii="Arial" w:hAnsi="Arial" w:cs="Arial"/>
                <w:b/>
                <w:sz w:val="18"/>
              </w:rPr>
            </w:pPr>
            <w:r w:rsidRPr="006E18B0">
              <w:rPr>
                <w:rFonts w:ascii="Arial" w:hAnsi="Arial" w:cs="Arial"/>
                <w:b/>
                <w:sz w:val="18"/>
              </w:rPr>
              <w:t>Output Classes and Encoding</w:t>
            </w:r>
          </w:p>
        </w:tc>
        <w:tc>
          <w:tcPr>
            <w:tcW w:w="5940" w:type="dxa"/>
            <w:tcPrChange w:id="15" w:author="Kenny Groszman" w:date="2017-03-22T21:33:00Z">
              <w:tcPr>
                <w:tcW w:w="4320" w:type="dxa"/>
              </w:tcPr>
            </w:tcPrChange>
          </w:tcPr>
          <w:p w:rsidR="00DC445F" w:rsidRPr="006E18B0" w:rsidRDefault="00280A1A" w:rsidP="00280A1A">
            <w:pPr>
              <w:rPr>
                <w:rFonts w:ascii="Arial" w:hAnsi="Arial" w:cs="Arial"/>
                <w:sz w:val="18"/>
              </w:rPr>
            </w:pPr>
            <w:r w:rsidRPr="006E18B0">
              <w:rPr>
                <w:rFonts w:ascii="Arial" w:hAnsi="Arial" w:cs="Arial"/>
                <w:sz w:val="18"/>
              </w:rPr>
              <w:t>Optimal strategies for a particular hand:</w:t>
            </w:r>
          </w:p>
          <w:p w:rsidR="00280A1A" w:rsidRPr="006E18B0" w:rsidRDefault="00280A1A" w:rsidP="00280A1A">
            <w:pPr>
              <w:pStyle w:val="ListParagraph"/>
              <w:numPr>
                <w:ilvl w:val="0"/>
                <w:numId w:val="3"/>
              </w:numPr>
              <w:rPr>
                <w:rFonts w:ascii="Arial" w:hAnsi="Arial" w:cs="Arial"/>
                <w:sz w:val="18"/>
              </w:rPr>
            </w:pPr>
            <w:r w:rsidRPr="006E18B0">
              <w:rPr>
                <w:rFonts w:ascii="Arial" w:hAnsi="Arial" w:cs="Arial"/>
                <w:sz w:val="18"/>
              </w:rPr>
              <w:t>Stand (hit zero times)</w:t>
            </w:r>
          </w:p>
          <w:p w:rsidR="00280A1A" w:rsidRPr="006E18B0" w:rsidRDefault="00280A1A" w:rsidP="00280A1A">
            <w:pPr>
              <w:pStyle w:val="ListParagraph"/>
              <w:numPr>
                <w:ilvl w:val="0"/>
                <w:numId w:val="3"/>
              </w:numPr>
              <w:rPr>
                <w:rFonts w:ascii="Arial" w:hAnsi="Arial" w:cs="Arial"/>
                <w:sz w:val="18"/>
              </w:rPr>
            </w:pPr>
            <w:r w:rsidRPr="006E18B0">
              <w:rPr>
                <w:rFonts w:ascii="Arial" w:hAnsi="Arial" w:cs="Arial"/>
                <w:sz w:val="18"/>
              </w:rPr>
              <w:t xml:space="preserve">Hit once </w:t>
            </w:r>
          </w:p>
          <w:p w:rsidR="00280A1A" w:rsidRPr="006E18B0" w:rsidRDefault="00280A1A" w:rsidP="00280A1A">
            <w:pPr>
              <w:pStyle w:val="ListParagraph"/>
              <w:numPr>
                <w:ilvl w:val="0"/>
                <w:numId w:val="3"/>
              </w:numPr>
              <w:rPr>
                <w:rFonts w:ascii="Arial" w:hAnsi="Arial" w:cs="Arial"/>
                <w:sz w:val="18"/>
              </w:rPr>
            </w:pPr>
            <w:r w:rsidRPr="006E18B0">
              <w:rPr>
                <w:rFonts w:ascii="Arial" w:hAnsi="Arial" w:cs="Arial"/>
                <w:sz w:val="18"/>
              </w:rPr>
              <w:t>Hit twice</w:t>
            </w:r>
          </w:p>
          <w:p w:rsidR="00280A1A" w:rsidRPr="006E18B0" w:rsidRDefault="00280A1A" w:rsidP="00280A1A">
            <w:pPr>
              <w:pStyle w:val="ListParagraph"/>
              <w:numPr>
                <w:ilvl w:val="0"/>
                <w:numId w:val="3"/>
              </w:numPr>
              <w:rPr>
                <w:rFonts w:ascii="Arial" w:hAnsi="Arial" w:cs="Arial"/>
                <w:sz w:val="18"/>
              </w:rPr>
            </w:pPr>
            <w:r w:rsidRPr="006E18B0">
              <w:rPr>
                <w:rFonts w:ascii="Arial" w:hAnsi="Arial" w:cs="Arial"/>
                <w:sz w:val="18"/>
              </w:rPr>
              <w:t>Hit three times</w:t>
            </w:r>
          </w:p>
          <w:p w:rsidR="00280A1A" w:rsidRPr="006E18B0" w:rsidRDefault="00280A1A" w:rsidP="00280A1A">
            <w:pPr>
              <w:rPr>
                <w:rFonts w:ascii="Arial" w:hAnsi="Arial" w:cs="Arial"/>
                <w:sz w:val="18"/>
              </w:rPr>
            </w:pPr>
            <w:r w:rsidRPr="006E18B0">
              <w:rPr>
                <w:rFonts w:ascii="Arial" w:hAnsi="Arial" w:cs="Arial"/>
                <w:sz w:val="18"/>
              </w:rPr>
              <w:t>In more advanced versions, we hope to include:</w:t>
            </w:r>
          </w:p>
          <w:p w:rsidR="00280A1A" w:rsidRPr="006E18B0" w:rsidRDefault="00280A1A" w:rsidP="00280A1A">
            <w:pPr>
              <w:pStyle w:val="ListParagraph"/>
              <w:numPr>
                <w:ilvl w:val="0"/>
                <w:numId w:val="3"/>
              </w:numPr>
              <w:rPr>
                <w:rFonts w:ascii="Arial" w:hAnsi="Arial" w:cs="Arial"/>
                <w:sz w:val="18"/>
              </w:rPr>
            </w:pPr>
            <w:r w:rsidRPr="006E18B0">
              <w:rPr>
                <w:rFonts w:ascii="Arial" w:hAnsi="Arial" w:cs="Arial"/>
                <w:sz w:val="18"/>
              </w:rPr>
              <w:t xml:space="preserve">Split </w:t>
            </w:r>
          </w:p>
          <w:p w:rsidR="00280A1A" w:rsidRPr="006E18B0" w:rsidRDefault="00280A1A" w:rsidP="00280A1A">
            <w:pPr>
              <w:pStyle w:val="ListParagraph"/>
              <w:numPr>
                <w:ilvl w:val="0"/>
                <w:numId w:val="3"/>
              </w:numPr>
              <w:rPr>
                <w:rFonts w:ascii="Arial" w:hAnsi="Arial" w:cs="Arial"/>
                <w:sz w:val="18"/>
              </w:rPr>
            </w:pPr>
            <w:r w:rsidRPr="006E18B0">
              <w:rPr>
                <w:rFonts w:ascii="Arial" w:hAnsi="Arial" w:cs="Arial"/>
                <w:sz w:val="18"/>
              </w:rPr>
              <w:t>Double Down</w:t>
            </w:r>
          </w:p>
          <w:p w:rsidR="007F52EC" w:rsidRPr="006E18B0" w:rsidRDefault="007F52EC" w:rsidP="007F52EC">
            <w:pPr>
              <w:rPr>
                <w:rFonts w:ascii="Arial" w:hAnsi="Arial" w:cs="Arial"/>
                <w:sz w:val="18"/>
              </w:rPr>
            </w:pPr>
          </w:p>
          <w:p w:rsidR="007F52EC" w:rsidRPr="006E18B0" w:rsidRDefault="007F52EC" w:rsidP="007F52EC">
            <w:pPr>
              <w:rPr>
                <w:rFonts w:ascii="Arial" w:hAnsi="Arial" w:cs="Arial"/>
                <w:sz w:val="18"/>
                <w:u w:val="single"/>
              </w:rPr>
            </w:pPr>
            <w:r w:rsidRPr="006E18B0">
              <w:rPr>
                <w:rFonts w:ascii="Arial" w:hAnsi="Arial" w:cs="Arial"/>
                <w:sz w:val="18"/>
                <w:u w:val="single"/>
              </w:rPr>
              <w:t>Encoding:</w:t>
            </w:r>
          </w:p>
          <w:p w:rsidR="007F52EC" w:rsidRPr="006E18B0" w:rsidRDefault="007F52EC" w:rsidP="007F52EC">
            <w:pPr>
              <w:rPr>
                <w:rFonts w:ascii="Arial" w:hAnsi="Arial" w:cs="Arial"/>
                <w:sz w:val="18"/>
              </w:rPr>
            </w:pPr>
            <w:r w:rsidRPr="006E18B0">
              <w:rPr>
                <w:rFonts w:ascii="Arial" w:hAnsi="Arial" w:cs="Arial"/>
                <w:sz w:val="18"/>
              </w:rPr>
              <w:t>Each of these strategies will be encoded as a corresponding unit vector</w:t>
            </w:r>
          </w:p>
          <w:p w:rsidR="007F52EC" w:rsidRPr="006E18B0" w:rsidRDefault="007F52EC" w:rsidP="007F52EC">
            <w:pPr>
              <w:rPr>
                <w:rFonts w:ascii="Arial" w:hAnsi="Arial" w:cs="Arial"/>
                <w:sz w:val="18"/>
              </w:rPr>
            </w:pPr>
          </w:p>
        </w:tc>
      </w:tr>
      <w:tr w:rsidR="00DC445F" w:rsidRPr="001932C0" w:rsidTr="006E18B0">
        <w:tc>
          <w:tcPr>
            <w:tcW w:w="3060" w:type="dxa"/>
            <w:tcPrChange w:id="16" w:author="Kenny Groszman" w:date="2017-03-22T21:33:00Z">
              <w:tcPr>
                <w:tcW w:w="3690" w:type="dxa"/>
              </w:tcPr>
            </w:tcPrChange>
          </w:tcPr>
          <w:p w:rsidR="00D73087" w:rsidRPr="006E18B0" w:rsidRDefault="00D73087" w:rsidP="00280A1A">
            <w:pPr>
              <w:jc w:val="center"/>
              <w:rPr>
                <w:rFonts w:ascii="Arial" w:hAnsi="Arial" w:cs="Arial"/>
                <w:b/>
                <w:sz w:val="18"/>
              </w:rPr>
            </w:pPr>
          </w:p>
          <w:p w:rsidR="00D73087" w:rsidRPr="006E18B0" w:rsidRDefault="00D73087" w:rsidP="00280A1A">
            <w:pPr>
              <w:jc w:val="center"/>
              <w:rPr>
                <w:rFonts w:ascii="Arial" w:hAnsi="Arial" w:cs="Arial"/>
                <w:b/>
                <w:sz w:val="18"/>
              </w:rPr>
            </w:pPr>
          </w:p>
          <w:p w:rsidR="00DC445F" w:rsidRPr="006E18B0" w:rsidRDefault="007F52EC" w:rsidP="006E18B0">
            <w:pPr>
              <w:jc w:val="center"/>
              <w:rPr>
                <w:rFonts w:ascii="Arial" w:hAnsi="Arial" w:cs="Arial"/>
                <w:b/>
                <w:sz w:val="18"/>
              </w:rPr>
            </w:pPr>
            <w:r w:rsidRPr="006E18B0">
              <w:rPr>
                <w:rFonts w:ascii="Arial" w:hAnsi="Arial" w:cs="Arial"/>
                <w:b/>
                <w:sz w:val="18"/>
              </w:rPr>
              <w:t xml:space="preserve">Output Class </w:t>
            </w:r>
            <w:r w:rsidR="006E18B0" w:rsidRPr="006E18B0">
              <w:rPr>
                <w:rFonts w:ascii="Arial" w:hAnsi="Arial" w:cs="Arial"/>
                <w:b/>
                <w:sz w:val="18"/>
                <w:highlight w:val="yellow"/>
                <w:rPrChange w:id="17" w:author="Kenny Groszman" w:date="2017-03-22T21:33:00Z">
                  <w:rPr>
                    <w:rFonts w:ascii="Arial" w:hAnsi="Arial" w:cs="Arial"/>
                    <w:b/>
                    <w:sz w:val="18"/>
                  </w:rPr>
                </w:rPrChange>
              </w:rPr>
              <w:t>Distribution</w:t>
            </w:r>
          </w:p>
        </w:tc>
        <w:tc>
          <w:tcPr>
            <w:tcW w:w="5940" w:type="dxa"/>
            <w:tcPrChange w:id="18" w:author="Kenny Groszman" w:date="2017-03-22T21:33:00Z">
              <w:tcPr>
                <w:tcW w:w="4320" w:type="dxa"/>
              </w:tcPr>
            </w:tcPrChange>
          </w:tcPr>
          <w:p w:rsidR="007F52EC" w:rsidRPr="006E18B0" w:rsidRDefault="007F52EC" w:rsidP="00280A1A">
            <w:pPr>
              <w:rPr>
                <w:rFonts w:ascii="Arial" w:hAnsi="Arial" w:cs="Arial"/>
                <w:sz w:val="18"/>
              </w:rPr>
            </w:pPr>
            <w:r w:rsidRPr="006E18B0">
              <w:rPr>
                <w:rFonts w:ascii="Arial" w:hAnsi="Arial" w:cs="Arial"/>
                <w:sz w:val="18"/>
              </w:rPr>
              <w:t>Based on 10,000 hands simulated for one player and four decks:</w:t>
            </w:r>
          </w:p>
          <w:p w:rsidR="00DC445F" w:rsidRPr="006E18B0" w:rsidRDefault="007F52EC" w:rsidP="007F52EC">
            <w:pPr>
              <w:pStyle w:val="ListParagraph"/>
              <w:numPr>
                <w:ilvl w:val="0"/>
                <w:numId w:val="4"/>
              </w:numPr>
              <w:rPr>
                <w:rFonts w:ascii="Arial" w:hAnsi="Arial" w:cs="Arial"/>
                <w:sz w:val="18"/>
              </w:rPr>
            </w:pPr>
            <w:r w:rsidRPr="006E18B0">
              <w:rPr>
                <w:rFonts w:ascii="Arial" w:hAnsi="Arial" w:cs="Arial"/>
                <w:sz w:val="18"/>
              </w:rPr>
              <w:t>Stand: 65.4%</w:t>
            </w:r>
          </w:p>
          <w:p w:rsidR="007F52EC" w:rsidRPr="006E18B0" w:rsidRDefault="007F52EC" w:rsidP="007F52EC">
            <w:pPr>
              <w:pStyle w:val="ListParagraph"/>
              <w:numPr>
                <w:ilvl w:val="0"/>
                <w:numId w:val="4"/>
              </w:numPr>
              <w:rPr>
                <w:rFonts w:ascii="Arial" w:hAnsi="Arial" w:cs="Arial"/>
                <w:sz w:val="18"/>
              </w:rPr>
            </w:pPr>
            <w:r w:rsidRPr="006E18B0">
              <w:rPr>
                <w:rFonts w:ascii="Arial" w:hAnsi="Arial" w:cs="Arial"/>
                <w:sz w:val="18"/>
              </w:rPr>
              <w:t>Hit once: 25.8%</w:t>
            </w:r>
          </w:p>
          <w:p w:rsidR="007F52EC" w:rsidRPr="006E18B0" w:rsidRDefault="007F52EC" w:rsidP="007F52EC">
            <w:pPr>
              <w:pStyle w:val="ListParagraph"/>
              <w:numPr>
                <w:ilvl w:val="0"/>
                <w:numId w:val="4"/>
              </w:numPr>
              <w:rPr>
                <w:rFonts w:ascii="Arial" w:hAnsi="Arial" w:cs="Arial"/>
                <w:sz w:val="18"/>
              </w:rPr>
            </w:pPr>
            <w:r w:rsidRPr="006E18B0">
              <w:rPr>
                <w:rFonts w:ascii="Arial" w:hAnsi="Arial" w:cs="Arial"/>
                <w:sz w:val="18"/>
              </w:rPr>
              <w:t>Hit twice: 7.2%</w:t>
            </w:r>
          </w:p>
          <w:p w:rsidR="007F52EC" w:rsidRPr="006E18B0" w:rsidRDefault="007F52EC" w:rsidP="007F52EC">
            <w:pPr>
              <w:pStyle w:val="ListParagraph"/>
              <w:numPr>
                <w:ilvl w:val="0"/>
                <w:numId w:val="4"/>
              </w:numPr>
              <w:rPr>
                <w:rFonts w:ascii="Arial" w:hAnsi="Arial" w:cs="Arial"/>
                <w:sz w:val="18"/>
              </w:rPr>
            </w:pPr>
            <w:r w:rsidRPr="006E18B0">
              <w:rPr>
                <w:rFonts w:ascii="Arial" w:hAnsi="Arial" w:cs="Arial"/>
                <w:sz w:val="18"/>
              </w:rPr>
              <w:t>Hit three times: 1.5%</w:t>
            </w:r>
          </w:p>
        </w:tc>
      </w:tr>
    </w:tbl>
    <w:p w:rsidR="00C83454" w:rsidRPr="001932C0" w:rsidRDefault="00C83454" w:rsidP="00C83454">
      <w:pPr>
        <w:rPr>
          <w:rFonts w:ascii="Arial" w:hAnsi="Arial" w:cs="Arial"/>
        </w:rPr>
      </w:pPr>
    </w:p>
    <w:p w:rsidR="00C83454" w:rsidRPr="001932C0" w:rsidRDefault="00C83454" w:rsidP="00C83454">
      <w:pPr>
        <w:spacing w:after="0"/>
        <w:rPr>
          <w:rFonts w:ascii="Arial" w:hAnsi="Arial" w:cs="Arial"/>
          <w:b/>
        </w:rPr>
      </w:pPr>
      <w:r w:rsidRPr="001932C0">
        <w:rPr>
          <w:rFonts w:ascii="Arial" w:hAnsi="Arial" w:cs="Arial"/>
          <w:b/>
        </w:rPr>
        <w:t>Objectives:</w:t>
      </w:r>
    </w:p>
    <w:p w:rsidR="00C83454" w:rsidRPr="001932C0" w:rsidRDefault="00C83454" w:rsidP="00C83454">
      <w:pPr>
        <w:spacing w:after="0"/>
        <w:rPr>
          <w:rFonts w:ascii="Arial" w:hAnsi="Arial" w:cs="Arial"/>
          <w:b/>
        </w:rPr>
      </w:pPr>
    </w:p>
    <w:p w:rsidR="00C83454" w:rsidRPr="001932C0" w:rsidRDefault="00C83454" w:rsidP="00C83454">
      <w:pPr>
        <w:rPr>
          <w:rFonts w:ascii="Arial" w:hAnsi="Arial" w:cs="Arial"/>
        </w:rPr>
      </w:pPr>
      <w:r w:rsidRPr="001932C0">
        <w:rPr>
          <w:rFonts w:ascii="Arial" w:hAnsi="Arial" w:cs="Arial"/>
        </w:rPr>
        <w:t xml:space="preserve">Our objective is to create a neural network that maximizes profits playing blackjack.  </w:t>
      </w:r>
      <w:del w:id="19" w:author="Kenny Groszman" w:date="2017-03-22T21:30:00Z">
        <w:r w:rsidRPr="001932C0" w:rsidDel="006E18B0">
          <w:rPr>
            <w:rFonts w:ascii="Arial" w:hAnsi="Arial" w:cs="Arial"/>
          </w:rPr>
          <w:delText xml:space="preserve">In other words, our goal is </w:delText>
        </w:r>
        <w:r w:rsidR="001932C0" w:rsidRPr="001932C0" w:rsidDel="006E18B0">
          <w:rPr>
            <w:rFonts w:ascii="Arial" w:hAnsi="Arial" w:cs="Arial"/>
          </w:rPr>
          <w:delText>to determine whether a</w:delText>
        </w:r>
        <w:r w:rsidRPr="001932C0" w:rsidDel="006E18B0">
          <w:rPr>
            <w:rFonts w:ascii="Arial" w:hAnsi="Arial" w:cs="Arial"/>
          </w:rPr>
          <w:delText xml:space="preserve"> network</w:delText>
        </w:r>
        <w:r w:rsidR="001932C0" w:rsidRPr="001932C0" w:rsidDel="006E18B0">
          <w:rPr>
            <w:rFonts w:ascii="Arial" w:hAnsi="Arial" w:cs="Arial"/>
          </w:rPr>
          <w:delText xml:space="preserve"> can be made</w:delText>
        </w:r>
        <w:r w:rsidR="006E18B0" w:rsidDel="006E18B0">
          <w:rPr>
            <w:rFonts w:ascii="Arial" w:hAnsi="Arial" w:cs="Arial"/>
          </w:rPr>
          <w:delText xml:space="preserve"> </w:delText>
        </w:r>
        <w:r w:rsidR="001932C0" w:rsidRPr="001932C0" w:rsidDel="006E18B0">
          <w:rPr>
            <w:rFonts w:ascii="Arial" w:hAnsi="Arial" w:cs="Arial"/>
          </w:rPr>
          <w:delText>to</w:delText>
        </w:r>
        <w:r w:rsidRPr="001932C0" w:rsidDel="006E18B0">
          <w:rPr>
            <w:rFonts w:ascii="Arial" w:hAnsi="Arial" w:cs="Arial"/>
          </w:rPr>
          <w:delText xml:space="preserve"> win more than 50% of blackjack games. </w:delText>
        </w:r>
      </w:del>
      <w:r w:rsidRPr="001932C0">
        <w:rPr>
          <w:rFonts w:ascii="Arial" w:hAnsi="Arial" w:cs="Arial"/>
        </w:rPr>
        <w:t>What we would like to get out of the network is as follows (in order of importance)</w:t>
      </w:r>
    </w:p>
    <w:p w:rsidR="00C83454" w:rsidRPr="001932C0" w:rsidRDefault="00C83454" w:rsidP="00C83454">
      <w:pPr>
        <w:pStyle w:val="ListParagraph"/>
        <w:numPr>
          <w:ilvl w:val="0"/>
          <w:numId w:val="5"/>
        </w:numPr>
        <w:spacing w:after="0" w:line="240" w:lineRule="auto"/>
        <w:rPr>
          <w:rFonts w:ascii="Arial" w:hAnsi="Arial" w:cs="Arial"/>
        </w:rPr>
      </w:pPr>
      <w:r w:rsidRPr="001932C0">
        <w:rPr>
          <w:rFonts w:ascii="Arial" w:hAnsi="Arial" w:cs="Arial"/>
        </w:rPr>
        <w:t>Given the dealer’s and player’s cards, make optimal hit/stay decisions</w:t>
      </w:r>
    </w:p>
    <w:p w:rsidR="00C83454" w:rsidRPr="001932C0" w:rsidRDefault="00C83454" w:rsidP="00C83454">
      <w:pPr>
        <w:pStyle w:val="ListParagraph"/>
        <w:numPr>
          <w:ilvl w:val="0"/>
          <w:numId w:val="5"/>
        </w:numPr>
        <w:spacing w:after="0" w:line="240" w:lineRule="auto"/>
        <w:rPr>
          <w:rFonts w:ascii="Arial" w:hAnsi="Arial" w:cs="Arial"/>
        </w:rPr>
      </w:pPr>
      <w:r w:rsidRPr="001932C0">
        <w:rPr>
          <w:rFonts w:ascii="Arial" w:hAnsi="Arial" w:cs="Arial"/>
        </w:rPr>
        <w:t>When given the dealer’s card, our own cards, and several previous cards, to be able to make even better hit/stay decisions (i.e. “Count Cards”)</w:t>
      </w:r>
      <w:r w:rsidR="001932C0" w:rsidRPr="001932C0">
        <w:rPr>
          <w:rFonts w:ascii="Arial" w:hAnsi="Arial" w:cs="Arial"/>
        </w:rPr>
        <w:t xml:space="preserve"> (an extension of the neural net trained in objective 1)</w:t>
      </w:r>
    </w:p>
    <w:p w:rsidR="00C83454" w:rsidRPr="001932C0" w:rsidRDefault="00C83454" w:rsidP="00C83454">
      <w:pPr>
        <w:pStyle w:val="ListParagraph"/>
        <w:numPr>
          <w:ilvl w:val="0"/>
          <w:numId w:val="5"/>
        </w:numPr>
        <w:spacing w:after="0" w:line="240" w:lineRule="auto"/>
        <w:rPr>
          <w:rFonts w:ascii="Arial" w:hAnsi="Arial" w:cs="Arial"/>
        </w:rPr>
      </w:pPr>
      <w:r w:rsidRPr="001932C0">
        <w:rPr>
          <w:rFonts w:ascii="Arial" w:hAnsi="Arial" w:cs="Arial"/>
        </w:rPr>
        <w:t>When given the dealers card, our own cards, and several pervious cards, be able to make optimal hit/stay decisions, as well as split/double down decisions</w:t>
      </w:r>
      <w:r w:rsidR="001932C0" w:rsidRPr="001932C0">
        <w:rPr>
          <w:rFonts w:ascii="Arial" w:hAnsi="Arial" w:cs="Arial"/>
        </w:rPr>
        <w:t>.  (this would include adding a second neural net that is trained to make split/double down decisions)</w:t>
      </w:r>
    </w:p>
    <w:p w:rsidR="00C83454" w:rsidRPr="001932C0" w:rsidRDefault="00C83454" w:rsidP="00C83454">
      <w:pPr>
        <w:pStyle w:val="ListParagraph"/>
        <w:spacing w:after="0" w:line="240" w:lineRule="auto"/>
        <w:rPr>
          <w:rFonts w:ascii="Arial" w:hAnsi="Arial" w:cs="Arial"/>
        </w:rPr>
      </w:pPr>
    </w:p>
    <w:p w:rsidR="00C83454" w:rsidRPr="001932C0" w:rsidRDefault="00C83454" w:rsidP="00C83454">
      <w:pPr>
        <w:rPr>
          <w:rFonts w:ascii="Arial" w:hAnsi="Arial" w:cs="Arial"/>
        </w:rPr>
      </w:pPr>
      <w:r w:rsidRPr="001932C0">
        <w:rPr>
          <w:rFonts w:ascii="Arial" w:hAnsi="Arial" w:cs="Arial"/>
        </w:rPr>
        <w:t xml:space="preserve">Ultimately we would like to be able to come close to recreating, or surpassing, </w:t>
      </w:r>
      <w:r w:rsidR="001932C0" w:rsidRPr="001932C0">
        <w:rPr>
          <w:rFonts w:ascii="Arial" w:hAnsi="Arial" w:cs="Arial"/>
        </w:rPr>
        <w:t xml:space="preserve">the current “optimal strategy”, and be able to make a profit after simulating many games.  </w:t>
      </w:r>
    </w:p>
    <w:p w:rsidR="00C83454" w:rsidRPr="001932C0" w:rsidRDefault="00C83454" w:rsidP="00C83454">
      <w:pPr>
        <w:rPr>
          <w:rFonts w:ascii="Arial" w:hAnsi="Arial" w:cs="Arial"/>
          <w:b/>
        </w:rPr>
      </w:pPr>
      <w:r w:rsidRPr="001932C0">
        <w:rPr>
          <w:rFonts w:ascii="Arial" w:hAnsi="Arial" w:cs="Arial"/>
          <w:b/>
        </w:rPr>
        <w:t>Technical Approach:</w:t>
      </w:r>
    </w:p>
    <w:p w:rsidR="00C83454" w:rsidRPr="001932C0" w:rsidRDefault="00C83454" w:rsidP="00C83454">
      <w:pPr>
        <w:rPr>
          <w:rFonts w:ascii="Arial" w:hAnsi="Arial" w:cs="Arial"/>
        </w:rPr>
      </w:pPr>
      <w:r w:rsidRPr="001932C0">
        <w:rPr>
          <w:rFonts w:ascii="Arial" w:hAnsi="Arial" w:cs="Arial"/>
        </w:rPr>
        <w:t xml:space="preserve">Our approach will be </w:t>
      </w:r>
      <w:r w:rsidR="001932C0" w:rsidRPr="001932C0">
        <w:rPr>
          <w:rFonts w:ascii="Arial" w:hAnsi="Arial" w:cs="Arial"/>
        </w:rPr>
        <w:t xml:space="preserve">a two-layer network using </w:t>
      </w:r>
      <w:r w:rsidRPr="001932C0">
        <w:rPr>
          <w:rFonts w:ascii="Arial" w:hAnsi="Arial" w:cs="Arial"/>
        </w:rPr>
        <w:t>back propagation as our learning rule.  The “Desired output” will come from simulating a blackjack deck and determining what the optim</w:t>
      </w:r>
      <w:r w:rsidR="004517B4" w:rsidRPr="001932C0">
        <w:rPr>
          <w:rFonts w:ascii="Arial" w:hAnsi="Arial" w:cs="Arial"/>
        </w:rPr>
        <w:t>al hit/stay decision would be.  Output layer dimensionality will be determined by the number of possible strategies (stand, hit once, hit twice, etc.)</w:t>
      </w:r>
      <w:r w:rsidRPr="001932C0">
        <w:rPr>
          <w:rFonts w:ascii="Arial" w:hAnsi="Arial" w:cs="Arial"/>
        </w:rPr>
        <w:t xml:space="preserve"> and will be </w:t>
      </w:r>
      <w:r w:rsidR="004517B4" w:rsidRPr="001932C0">
        <w:rPr>
          <w:rFonts w:ascii="Arial" w:hAnsi="Arial" w:cs="Arial"/>
        </w:rPr>
        <w:t>encoded</w:t>
      </w:r>
      <w:r w:rsidRPr="001932C0">
        <w:rPr>
          <w:rFonts w:ascii="Arial" w:hAnsi="Arial" w:cs="Arial"/>
        </w:rPr>
        <w:t xml:space="preserve"> as </w:t>
      </w:r>
      <w:r w:rsidR="004517B4" w:rsidRPr="001932C0">
        <w:rPr>
          <w:rFonts w:ascii="Arial" w:hAnsi="Arial" w:cs="Arial"/>
        </w:rPr>
        <w:t>unit vectors.</w:t>
      </w:r>
    </w:p>
    <w:p w:rsidR="00C83454" w:rsidRPr="001932C0" w:rsidRDefault="00C83454" w:rsidP="00C83454">
      <w:pPr>
        <w:rPr>
          <w:rFonts w:ascii="Arial" w:hAnsi="Arial" w:cs="Arial"/>
        </w:rPr>
      </w:pPr>
      <w:r w:rsidRPr="001932C0">
        <w:rPr>
          <w:rFonts w:ascii="Arial" w:hAnsi="Arial" w:cs="Arial"/>
        </w:rPr>
        <w:lastRenderedPageBreak/>
        <w:t xml:space="preserve">In order to add the “counting cards” feature (objective #2), we would take one of two approaches.  We would either include the “card count” as an input PE based on which cards have been removed from the deck, or the N previous cards as N more input PEs.  </w:t>
      </w:r>
    </w:p>
    <w:p w:rsidR="00C83454" w:rsidRPr="001932C0" w:rsidRDefault="00C83454" w:rsidP="00C83454">
      <w:pPr>
        <w:rPr>
          <w:rFonts w:ascii="Arial" w:hAnsi="Arial" w:cs="Arial"/>
        </w:rPr>
      </w:pPr>
      <w:r w:rsidRPr="001932C0">
        <w:rPr>
          <w:rFonts w:ascii="Arial" w:hAnsi="Arial" w:cs="Arial"/>
        </w:rPr>
        <w:t xml:space="preserve">In order to determine success, we will see what percentage of games the network wins, and </w:t>
      </w:r>
      <w:r w:rsidR="004517B4" w:rsidRPr="001932C0">
        <w:rPr>
          <w:rFonts w:ascii="Arial" w:hAnsi="Arial" w:cs="Arial"/>
        </w:rPr>
        <w:t>its net payout</w:t>
      </w:r>
      <w:r w:rsidRPr="001932C0">
        <w:rPr>
          <w:rFonts w:ascii="Arial" w:hAnsi="Arial" w:cs="Arial"/>
        </w:rPr>
        <w:t>.  After some number of learning steps, a recall will be done, simulating multiple blackjack games using the decision that is outputted from the net.  Profit will then be calculated based on consistent bets of $100.</w:t>
      </w:r>
    </w:p>
    <w:p w:rsidR="00C83454" w:rsidRPr="001932C0" w:rsidRDefault="00C83454" w:rsidP="00C83454">
      <w:pPr>
        <w:rPr>
          <w:rFonts w:ascii="Arial" w:hAnsi="Arial" w:cs="Arial"/>
        </w:rPr>
      </w:pPr>
      <w:r w:rsidRPr="001932C0">
        <w:rPr>
          <w:rFonts w:ascii="Arial" w:hAnsi="Arial" w:cs="Arial"/>
        </w:rPr>
        <w:t>Learning parameters such as the learning rate, momentum and hidden PEs will be tweaked and optimized.</w:t>
      </w:r>
    </w:p>
    <w:p w:rsidR="00C83454" w:rsidRPr="001932C0" w:rsidDel="006E18B0" w:rsidRDefault="006E18B0" w:rsidP="00C83454">
      <w:pPr>
        <w:rPr>
          <w:del w:id="20" w:author="Kenny Groszman" w:date="2017-03-22T21:32:00Z"/>
          <w:rFonts w:ascii="Arial" w:hAnsi="Arial" w:cs="Arial"/>
        </w:rPr>
      </w:pPr>
      <w:ins w:id="21" w:author="Kenny Groszman" w:date="2017-03-22T21:32:00Z">
        <w:r w:rsidRPr="006E18B0">
          <w:rPr>
            <w:rFonts w:ascii="Arial" w:hAnsi="Arial" w:cs="Arial"/>
            <w:highlight w:val="yellow"/>
            <w:rPrChange w:id="22" w:author="Kenny Groszman" w:date="2017-03-22T21:32:00Z">
              <w:rPr>
                <w:rFonts w:ascii="Arial" w:hAnsi="Arial" w:cs="Arial"/>
              </w:rPr>
            </w:rPrChange>
          </w:rPr>
          <w:t xml:space="preserve">I think we say all of this </w:t>
        </w:r>
        <w:proofErr w:type="spellStart"/>
        <w:r w:rsidRPr="006E18B0">
          <w:rPr>
            <w:rFonts w:ascii="Arial" w:hAnsi="Arial" w:cs="Arial"/>
            <w:highlight w:val="yellow"/>
            <w:rPrChange w:id="23" w:author="Kenny Groszman" w:date="2017-03-22T21:32:00Z">
              <w:rPr>
                <w:rFonts w:ascii="Arial" w:hAnsi="Arial" w:cs="Arial"/>
              </w:rPr>
            </w:rPrChange>
          </w:rPr>
          <w:t>above</w:t>
        </w:r>
      </w:ins>
      <w:del w:id="24" w:author="Kenny Groszman" w:date="2017-03-22T21:32:00Z">
        <w:r w:rsidR="00C83454" w:rsidRPr="001932C0" w:rsidDel="006E18B0">
          <w:rPr>
            <w:rFonts w:ascii="Arial" w:hAnsi="Arial" w:cs="Arial"/>
          </w:rPr>
          <w:delText>The simulation of the blackjack game to determine the desired output will comprise of a substantial component of the project.  We plan on generating n decks of cards,</w:delText>
        </w:r>
        <w:r w:rsidR="004517B4" w:rsidRPr="001932C0" w:rsidDel="006E18B0">
          <w:rPr>
            <w:rFonts w:ascii="Arial" w:hAnsi="Arial" w:cs="Arial"/>
          </w:rPr>
          <w:delText xml:space="preserve"> with cards</w:delText>
        </w:r>
        <w:r w:rsidR="00C83454" w:rsidRPr="001932C0" w:rsidDel="006E18B0">
          <w:rPr>
            <w:rFonts w:ascii="Arial" w:hAnsi="Arial" w:cs="Arial"/>
          </w:rPr>
          <w:delText xml:space="preserve"> represented </w:delText>
        </w:r>
        <w:r w:rsidR="004517B4" w:rsidRPr="001932C0" w:rsidDel="006E18B0">
          <w:rPr>
            <w:rFonts w:ascii="Arial" w:hAnsi="Arial" w:cs="Arial"/>
          </w:rPr>
          <w:delText>as integers</w:delText>
        </w:r>
        <w:r w:rsidR="00C83454" w:rsidRPr="001932C0" w:rsidDel="006E18B0">
          <w:rPr>
            <w:rFonts w:ascii="Arial" w:hAnsi="Arial" w:cs="Arial"/>
          </w:rPr>
          <w:delText xml:space="preserve"> 1-13 in a ve</w:delText>
        </w:r>
        <w:r w:rsidR="004517B4" w:rsidRPr="001932C0" w:rsidDel="006E18B0">
          <w:rPr>
            <w:rFonts w:ascii="Arial" w:hAnsi="Arial" w:cs="Arial"/>
          </w:rPr>
          <w:delText xml:space="preserve">ctor. </w:delText>
        </w:r>
        <w:r w:rsidR="00C83454" w:rsidRPr="001932C0" w:rsidDel="006E18B0">
          <w:rPr>
            <w:rFonts w:ascii="Arial" w:hAnsi="Arial" w:cs="Arial"/>
          </w:rPr>
          <w:delText>We will shuffle the deck by permuting the entries in the vector randomly.  The first entries in the deck will then be “dealt” to the dealer and the players (</w:delText>
        </w:r>
        <w:r w:rsidR="004517B4" w:rsidRPr="001932C0" w:rsidDel="006E18B0">
          <w:rPr>
            <w:rFonts w:ascii="Arial" w:hAnsi="Arial" w:cs="Arial"/>
          </w:rPr>
          <w:delText xml:space="preserve">number of players will be variable).These inputs will be passed to the neural net, which will decide on a strategy. This will be compared to the desired strategy from the simulation, and weights </w:delText>
        </w:r>
        <w:r w:rsidR="00C83454" w:rsidRPr="001932C0" w:rsidDel="006E18B0">
          <w:rPr>
            <w:rFonts w:ascii="Arial" w:hAnsi="Arial" w:cs="Arial"/>
          </w:rPr>
          <w:delText xml:space="preserve">will update </w:delText>
        </w:r>
        <w:r w:rsidR="004517B4" w:rsidRPr="001932C0" w:rsidDel="006E18B0">
          <w:rPr>
            <w:rFonts w:ascii="Arial" w:hAnsi="Arial" w:cs="Arial"/>
          </w:rPr>
          <w:delText xml:space="preserve">accordingly </w:delText>
        </w:r>
        <w:r w:rsidR="00C83454" w:rsidRPr="001932C0" w:rsidDel="006E18B0">
          <w:rPr>
            <w:rFonts w:ascii="Arial" w:hAnsi="Arial" w:cs="Arial"/>
          </w:rPr>
          <w:delText xml:space="preserve">via back-propagation.   </w:delText>
        </w:r>
      </w:del>
    </w:p>
    <w:p w:rsidR="00DC445F" w:rsidRPr="001932C0" w:rsidRDefault="00C83454" w:rsidP="00C2504D">
      <w:pPr>
        <w:rPr>
          <w:rFonts w:ascii="Arial" w:hAnsi="Arial" w:cs="Arial"/>
        </w:rPr>
      </w:pPr>
      <w:r w:rsidRPr="001932C0">
        <w:rPr>
          <w:rFonts w:ascii="Arial" w:hAnsi="Arial" w:cs="Arial"/>
        </w:rPr>
        <w:t>This</w:t>
      </w:r>
      <w:proofErr w:type="spellEnd"/>
      <w:r w:rsidRPr="001932C0">
        <w:rPr>
          <w:rFonts w:ascii="Arial" w:hAnsi="Arial" w:cs="Arial"/>
        </w:rPr>
        <w:t xml:space="preserve"> process will have two separate steps.  The first step will be generating the training data by simulating many games of blackjack and the second will be running this data through the neural net.  </w:t>
      </w:r>
    </w:p>
    <w:p w:rsidR="001932C0" w:rsidRPr="001932C0" w:rsidRDefault="001932C0" w:rsidP="00C2504D">
      <w:pPr>
        <w:rPr>
          <w:rFonts w:ascii="Arial" w:hAnsi="Arial" w:cs="Arial"/>
        </w:rPr>
      </w:pPr>
      <w:r w:rsidRPr="001932C0">
        <w:rPr>
          <w:rFonts w:ascii="Arial" w:hAnsi="Arial" w:cs="Arial"/>
        </w:rPr>
        <w:t xml:space="preserve">As a second phase of the project, we will add training a second neural net to make split/double down decisions.  This neural net will be used first, and then after the betting decision is made, the hit/stay neural net will be used to play the hand.  </w:t>
      </w:r>
    </w:p>
    <w:p w:rsidR="001932C0" w:rsidRPr="001932C0" w:rsidRDefault="001932C0" w:rsidP="00C2504D">
      <w:pPr>
        <w:rPr>
          <w:rFonts w:ascii="Arial" w:hAnsi="Arial" w:cs="Arial"/>
        </w:rPr>
      </w:pPr>
      <w:r w:rsidRPr="001932C0">
        <w:rPr>
          <w:rFonts w:ascii="Arial" w:hAnsi="Arial" w:cs="Arial"/>
          <w:noProof/>
        </w:rPr>
        <w:drawing>
          <wp:inline distT="0" distB="0" distL="0" distR="0">
            <wp:extent cx="5943600" cy="170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8785"/>
                    </a:xfrm>
                    <a:prstGeom prst="rect">
                      <a:avLst/>
                    </a:prstGeom>
                  </pic:spPr>
                </pic:pic>
              </a:graphicData>
            </a:graphic>
          </wp:inline>
        </w:drawing>
      </w:r>
    </w:p>
    <w:p w:rsidR="001932C0" w:rsidRPr="001932C0" w:rsidRDefault="001932C0" w:rsidP="00C2504D">
      <w:pPr>
        <w:rPr>
          <w:rFonts w:ascii="Arial" w:hAnsi="Arial" w:cs="Arial"/>
        </w:rPr>
      </w:pPr>
    </w:p>
    <w:sectPr w:rsidR="001932C0" w:rsidRPr="001932C0" w:rsidSect="00604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0238"/>
    <w:multiLevelType w:val="hybridMultilevel"/>
    <w:tmpl w:val="3E62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D557B"/>
    <w:multiLevelType w:val="hybridMultilevel"/>
    <w:tmpl w:val="3FC0F9D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2EEE1091"/>
    <w:multiLevelType w:val="hybridMultilevel"/>
    <w:tmpl w:val="2058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51EB3"/>
    <w:multiLevelType w:val="hybridMultilevel"/>
    <w:tmpl w:val="E7D2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B0791"/>
    <w:multiLevelType w:val="hybridMultilevel"/>
    <w:tmpl w:val="D5F01AC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5E4A10"/>
    <w:rsid w:val="00062822"/>
    <w:rsid w:val="000A1B98"/>
    <w:rsid w:val="001932C0"/>
    <w:rsid w:val="00280A1A"/>
    <w:rsid w:val="00316B94"/>
    <w:rsid w:val="00380662"/>
    <w:rsid w:val="004517B4"/>
    <w:rsid w:val="00520464"/>
    <w:rsid w:val="005E4A10"/>
    <w:rsid w:val="006046A8"/>
    <w:rsid w:val="00606300"/>
    <w:rsid w:val="006E18B0"/>
    <w:rsid w:val="007F52EC"/>
    <w:rsid w:val="008B4265"/>
    <w:rsid w:val="009D195A"/>
    <w:rsid w:val="00A7248A"/>
    <w:rsid w:val="00B301A9"/>
    <w:rsid w:val="00C17ECA"/>
    <w:rsid w:val="00C2504D"/>
    <w:rsid w:val="00C83454"/>
    <w:rsid w:val="00D10EC2"/>
    <w:rsid w:val="00D73087"/>
    <w:rsid w:val="00DC445F"/>
    <w:rsid w:val="00E31893"/>
    <w:rsid w:val="00ED6B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822"/>
    <w:rPr>
      <w:color w:val="0000FF" w:themeColor="hyperlink"/>
      <w:u w:val="single"/>
    </w:rPr>
  </w:style>
  <w:style w:type="paragraph" w:styleId="BalloonText">
    <w:name w:val="Balloon Text"/>
    <w:basedOn w:val="Normal"/>
    <w:link w:val="BalloonTextChar"/>
    <w:uiPriority w:val="99"/>
    <w:semiHidden/>
    <w:unhideWhenUsed/>
    <w:rsid w:val="0006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822"/>
    <w:rPr>
      <w:rFonts w:ascii="Tahoma" w:hAnsi="Tahoma" w:cs="Tahoma"/>
      <w:sz w:val="16"/>
      <w:szCs w:val="16"/>
    </w:rPr>
  </w:style>
  <w:style w:type="paragraph" w:styleId="ListParagraph">
    <w:name w:val="List Paragraph"/>
    <w:basedOn w:val="Normal"/>
    <w:uiPriority w:val="34"/>
    <w:qFormat/>
    <w:rsid w:val="00380662"/>
    <w:pPr>
      <w:ind w:left="720"/>
      <w:contextualSpacing/>
    </w:pPr>
  </w:style>
  <w:style w:type="table" w:styleId="TableGrid">
    <w:name w:val="Table Grid"/>
    <w:basedOn w:val="TableNormal"/>
    <w:uiPriority w:val="59"/>
    <w:rsid w:val="00DC44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Groszman</dc:creator>
  <cp:lastModifiedBy>Kenny Groszman</cp:lastModifiedBy>
  <cp:revision>2</cp:revision>
  <dcterms:created xsi:type="dcterms:W3CDTF">2017-03-23T02:34:00Z</dcterms:created>
  <dcterms:modified xsi:type="dcterms:W3CDTF">2017-03-23T02:34:00Z</dcterms:modified>
</cp:coreProperties>
</file>